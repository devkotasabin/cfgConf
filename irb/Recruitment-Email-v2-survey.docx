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93137" w14:textId="77777777" w:rsidR="00CB5FEF" w:rsidRPr="00CB5FEF" w:rsidRDefault="00CB5FEF" w:rsidP="00CB5FEF">
      <w:pPr>
        <w:rPr>
          <w:rFonts w:ascii="Times New Roman" w:hAnsi="Times New Roman" w:cs="Times New Roman"/>
          <w:sz w:val="22"/>
          <w:szCs w:val="22"/>
        </w:rPr>
      </w:pPr>
    </w:p>
    <w:p w14:paraId="7692039D"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Dear ...,</w:t>
      </w:r>
    </w:p>
    <w:p w14:paraId="5AA188F5" w14:textId="77777777" w:rsidR="00CB5FEF" w:rsidRPr="00CB5FEF" w:rsidRDefault="00CB5FEF" w:rsidP="00CB5FEF">
      <w:pPr>
        <w:rPr>
          <w:rFonts w:ascii="Times New Roman" w:hAnsi="Times New Roman" w:cs="Times New Roman"/>
          <w:sz w:val="22"/>
          <w:szCs w:val="22"/>
        </w:rPr>
      </w:pPr>
    </w:p>
    <w:p w14:paraId="021000A4" w14:textId="62ECD2E4"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As you are aware, we are evaluating a visualiz</w:t>
      </w:r>
      <w:r w:rsidR="002A281A">
        <w:rPr>
          <w:rFonts w:ascii="Times New Roman" w:hAnsi="Times New Roman" w:cs="Times New Roman"/>
          <w:sz w:val="22"/>
          <w:szCs w:val="22"/>
        </w:rPr>
        <w:t>ation of</w:t>
      </w:r>
      <w:r w:rsidRPr="00CB5FEF">
        <w:rPr>
          <w:rFonts w:ascii="Times New Roman" w:hAnsi="Times New Roman" w:cs="Times New Roman"/>
          <w:sz w:val="22"/>
          <w:szCs w:val="22"/>
        </w:rPr>
        <w:t xml:space="preserve"> control flow graphs (CFGs</w:t>
      </w:r>
      <w:r w:rsidR="002A281A">
        <w:rPr>
          <w:rFonts w:ascii="Times New Roman" w:hAnsi="Times New Roman" w:cs="Times New Roman"/>
          <w:sz w:val="22"/>
          <w:szCs w:val="22"/>
        </w:rPr>
        <w:t>),</w:t>
      </w:r>
      <w:r w:rsidRPr="00CB5FEF">
        <w:rPr>
          <w:rFonts w:ascii="Times New Roman" w:hAnsi="Times New Roman" w:cs="Times New Roman"/>
          <w:sz w:val="22"/>
          <w:szCs w:val="22"/>
        </w:rPr>
        <w:t xml:space="preserve"> a common graph type for analyzing computer programs. We are trying to determine if the </w:t>
      </w:r>
      <w:r w:rsidR="002A281A">
        <w:rPr>
          <w:rFonts w:ascii="Times New Roman" w:hAnsi="Times New Roman" w:cs="Times New Roman"/>
          <w:sz w:val="22"/>
          <w:szCs w:val="22"/>
        </w:rPr>
        <w:t xml:space="preserve">visualization provides more intuitive support for understanding these graphs. </w:t>
      </w:r>
      <w:r w:rsidRPr="00CB5FEF">
        <w:rPr>
          <w:rFonts w:ascii="Times New Roman" w:hAnsi="Times New Roman" w:cs="Times New Roman"/>
          <w:sz w:val="22"/>
          <w:szCs w:val="22"/>
        </w:rPr>
        <w:t>We are requesting your participation in a</w:t>
      </w:r>
      <w:r w:rsidR="002A281A">
        <w:rPr>
          <w:rFonts w:ascii="Times New Roman" w:hAnsi="Times New Roman" w:cs="Times New Roman"/>
          <w:sz w:val="22"/>
          <w:szCs w:val="22"/>
        </w:rPr>
        <w:t>n</w:t>
      </w:r>
      <w:r w:rsidRPr="00CB5FEF">
        <w:rPr>
          <w:rFonts w:ascii="Times New Roman" w:hAnsi="Times New Roman" w:cs="Times New Roman"/>
          <w:sz w:val="22"/>
          <w:szCs w:val="22"/>
        </w:rPr>
        <w:t xml:space="preserve"> online survey where we ask you to compare between different visualizations of the same </w:t>
      </w:r>
      <w:r w:rsidR="002A281A">
        <w:rPr>
          <w:rFonts w:ascii="Times New Roman" w:hAnsi="Times New Roman" w:cs="Times New Roman"/>
          <w:sz w:val="22"/>
          <w:szCs w:val="22"/>
        </w:rPr>
        <w:t>graph. We expect the survey to take no more than 20 minutes. The survey is available here: [link to survey]</w:t>
      </w:r>
      <w:ins w:id="0" w:author="Fimbres, Gina Jeanette - (gjfimbres)" w:date="2021-02-22T15:15:00Z">
        <w:r w:rsidR="00424017">
          <w:rPr>
            <w:rFonts w:ascii="Times New Roman" w:hAnsi="Times New Roman" w:cs="Times New Roman"/>
            <w:sz w:val="22"/>
            <w:szCs w:val="22"/>
          </w:rPr>
          <w:t>.</w:t>
        </w:r>
      </w:ins>
    </w:p>
    <w:p w14:paraId="3AF53AB1" w14:textId="77777777" w:rsidR="00CB5FEF" w:rsidRPr="00CB5FEF" w:rsidRDefault="00CB5FEF" w:rsidP="00CB5FEF">
      <w:pPr>
        <w:rPr>
          <w:rFonts w:ascii="Times New Roman" w:hAnsi="Times New Roman" w:cs="Times New Roman"/>
          <w:sz w:val="22"/>
          <w:szCs w:val="22"/>
        </w:rPr>
      </w:pPr>
    </w:p>
    <w:p w14:paraId="6CD96B19" w14:textId="142EA562"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Analyzing the responses from the survey will aid us and the visualization community in designing better support for CFG visualization. Any reporting of our findings will be </w:t>
      </w:r>
      <w:r w:rsidR="00105F88" w:rsidRPr="00CB5FEF">
        <w:rPr>
          <w:rFonts w:ascii="Times New Roman" w:hAnsi="Times New Roman" w:cs="Times New Roman"/>
          <w:sz w:val="22"/>
          <w:szCs w:val="22"/>
        </w:rPr>
        <w:t>anonymized,</w:t>
      </w:r>
      <w:r w:rsidRPr="00CB5FEF">
        <w:rPr>
          <w:rFonts w:ascii="Times New Roman" w:hAnsi="Times New Roman" w:cs="Times New Roman"/>
          <w:sz w:val="22"/>
          <w:szCs w:val="22"/>
        </w:rPr>
        <w:t xml:space="preserve"> and most will be aggregated. For more information regarding these policies and your rights as a participant, see </w:t>
      </w:r>
      <w:r w:rsidR="00105F88" w:rsidRPr="00105F88">
        <w:rPr>
          <w:rFonts w:ascii="Times New Roman" w:hAnsi="Times New Roman" w:cs="Times New Roman"/>
          <w:i/>
          <w:iCs/>
          <w:sz w:val="22"/>
          <w:szCs w:val="22"/>
        </w:rPr>
        <w:t>Consent-Information</w:t>
      </w:r>
      <w:r w:rsidR="00AD61FF">
        <w:rPr>
          <w:rFonts w:ascii="Times New Roman" w:hAnsi="Times New Roman" w:cs="Times New Roman"/>
          <w:i/>
          <w:iCs/>
          <w:sz w:val="22"/>
          <w:szCs w:val="22"/>
        </w:rPr>
        <w:t>-Survey</w:t>
      </w:r>
      <w:r w:rsidR="00105F88" w:rsidRPr="00105F88">
        <w:rPr>
          <w:rFonts w:ascii="Times New Roman" w:hAnsi="Times New Roman" w:cs="Times New Roman"/>
          <w:i/>
          <w:iCs/>
          <w:sz w:val="22"/>
          <w:szCs w:val="22"/>
        </w:rPr>
        <w:t>.pdf</w:t>
      </w:r>
      <w:r w:rsidR="00105F88" w:rsidRPr="00CB5FEF">
        <w:rPr>
          <w:rFonts w:ascii="Times New Roman" w:hAnsi="Times New Roman" w:cs="Times New Roman"/>
          <w:sz w:val="22"/>
          <w:szCs w:val="22"/>
        </w:rPr>
        <w:t xml:space="preserve"> attached</w:t>
      </w:r>
      <w:r w:rsidRPr="00CB5FEF">
        <w:rPr>
          <w:rFonts w:ascii="Times New Roman" w:hAnsi="Times New Roman" w:cs="Times New Roman"/>
          <w:sz w:val="22"/>
          <w:szCs w:val="22"/>
        </w:rPr>
        <w:t xml:space="preserve"> to this email.</w:t>
      </w:r>
    </w:p>
    <w:p w14:paraId="6BEE83E8" w14:textId="77777777" w:rsidR="00CB5FEF" w:rsidRPr="00CB5FEF" w:rsidRDefault="00CB5FEF" w:rsidP="00CB5FEF">
      <w:pPr>
        <w:rPr>
          <w:rFonts w:ascii="Times New Roman" w:hAnsi="Times New Roman" w:cs="Times New Roman"/>
          <w:sz w:val="22"/>
          <w:szCs w:val="22"/>
        </w:rPr>
      </w:pPr>
    </w:p>
    <w:p w14:paraId="25055D6A" w14:textId="06729486" w:rsidR="00CB5FEF" w:rsidRPr="002A281A" w:rsidRDefault="00CB5FEF" w:rsidP="00CB5FEF">
      <w:pPr>
        <w:rPr>
          <w:rFonts w:ascii="Times New Roman" w:hAnsi="Times New Roman" w:cs="Times New Roman"/>
          <w:b/>
          <w:bCs/>
          <w:sz w:val="22"/>
          <w:szCs w:val="22"/>
        </w:rPr>
      </w:pPr>
      <w:commentRangeStart w:id="1"/>
      <w:commentRangeStart w:id="2"/>
      <w:r w:rsidRPr="00CB5FEF">
        <w:rPr>
          <w:rFonts w:ascii="Times New Roman" w:hAnsi="Times New Roman" w:cs="Times New Roman"/>
          <w:b/>
          <w:bCs/>
          <w:sz w:val="22"/>
          <w:szCs w:val="22"/>
        </w:rPr>
        <w:t xml:space="preserve">What do I need to do? </w:t>
      </w:r>
      <w:commentRangeEnd w:id="1"/>
      <w:r w:rsidR="00424017">
        <w:rPr>
          <w:rStyle w:val="CommentReference"/>
        </w:rPr>
        <w:commentReference w:id="1"/>
      </w:r>
      <w:commentRangeEnd w:id="2"/>
      <w:r w:rsidR="00442E14">
        <w:rPr>
          <w:rStyle w:val="CommentReference"/>
        </w:rPr>
        <w:commentReference w:id="2"/>
      </w:r>
    </w:p>
    <w:p w14:paraId="59DD7F80" w14:textId="45F5DC14" w:rsidR="00CB5FEF" w:rsidRPr="00CB5FEF" w:rsidRDefault="002A281A" w:rsidP="00CB5FEF">
      <w:pPr>
        <w:rPr>
          <w:rFonts w:ascii="Times New Roman" w:hAnsi="Times New Roman" w:cs="Times New Roman"/>
          <w:sz w:val="22"/>
          <w:szCs w:val="22"/>
        </w:rPr>
      </w:pPr>
      <w:r>
        <w:rPr>
          <w:rFonts w:ascii="Times New Roman" w:hAnsi="Times New Roman" w:cs="Times New Roman"/>
          <w:sz w:val="22"/>
          <w:szCs w:val="22"/>
        </w:rPr>
        <w:t>In the survey</w:t>
      </w:r>
      <w:r w:rsidR="00CB5FEF" w:rsidRPr="00CB5FEF">
        <w:rPr>
          <w:rFonts w:ascii="Times New Roman" w:hAnsi="Times New Roman" w:cs="Times New Roman"/>
          <w:sz w:val="22"/>
          <w:szCs w:val="22"/>
        </w:rPr>
        <w:t>, you will be</w:t>
      </w:r>
      <w:r>
        <w:rPr>
          <w:rFonts w:ascii="Times New Roman" w:hAnsi="Times New Roman" w:cs="Times New Roman"/>
          <w:sz w:val="22"/>
          <w:szCs w:val="22"/>
        </w:rPr>
        <w:t xml:space="preserve"> shown a series of paired graph drawings. For each pair, you will be asked which drawing you prefer and why. </w:t>
      </w:r>
    </w:p>
    <w:p w14:paraId="21714318" w14:textId="77777777" w:rsidR="00CB5FEF" w:rsidRPr="00CB5FEF" w:rsidRDefault="00CB5FEF" w:rsidP="00CB5FEF">
      <w:pPr>
        <w:rPr>
          <w:rFonts w:ascii="Times New Roman" w:hAnsi="Times New Roman" w:cs="Times New Roman"/>
          <w:sz w:val="22"/>
          <w:szCs w:val="22"/>
        </w:rPr>
      </w:pPr>
    </w:p>
    <w:p w14:paraId="1127B149"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Institutional Review</w:t>
      </w:r>
    </w:p>
    <w:p w14:paraId="3AC8EE86"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An Institutional Review Board responsible for human subjects research at The University of Arizona reviewed this research project and found it to be acceptable, according to applicable state and federal regulations and University policies designed to protect the rights and welfare of participants in research.</w:t>
      </w:r>
    </w:p>
    <w:p w14:paraId="49735C93" w14:textId="77777777" w:rsidR="00CB5FEF" w:rsidRPr="00CB5FEF" w:rsidRDefault="00CB5FEF" w:rsidP="00CB5FEF">
      <w:pPr>
        <w:rPr>
          <w:rFonts w:ascii="Times New Roman" w:hAnsi="Times New Roman" w:cs="Times New Roman"/>
          <w:sz w:val="22"/>
          <w:szCs w:val="22"/>
        </w:rPr>
      </w:pPr>
    </w:p>
    <w:p w14:paraId="69B361B2"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Do I have to take part?</w:t>
      </w:r>
    </w:p>
    <w:p w14:paraId="21B7D1E4" w14:textId="540FA44F"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You do not have to take part in this research study if you do not want to. Even if you decide to participate, you can change your mind</w:t>
      </w:r>
      <w:r w:rsidR="002A281A">
        <w:rPr>
          <w:rFonts w:ascii="Times New Roman" w:hAnsi="Times New Roman" w:cs="Times New Roman"/>
          <w:sz w:val="22"/>
          <w:szCs w:val="22"/>
        </w:rPr>
        <w:t>, stop,</w:t>
      </w:r>
      <w:r w:rsidRPr="00CB5FEF">
        <w:rPr>
          <w:rFonts w:ascii="Times New Roman" w:hAnsi="Times New Roman" w:cs="Times New Roman"/>
          <w:sz w:val="22"/>
          <w:szCs w:val="22"/>
        </w:rPr>
        <w:t xml:space="preserve"> and withdraw at any time and for any reason. </w:t>
      </w:r>
    </w:p>
    <w:p w14:paraId="23FBE4B5" w14:textId="77777777" w:rsidR="00CB5FEF" w:rsidRPr="00CB5FEF" w:rsidRDefault="00CB5FEF" w:rsidP="00CB5FEF">
      <w:pPr>
        <w:rPr>
          <w:rFonts w:ascii="Times New Roman" w:hAnsi="Times New Roman" w:cs="Times New Roman"/>
          <w:sz w:val="22"/>
          <w:szCs w:val="22"/>
        </w:rPr>
      </w:pPr>
    </w:p>
    <w:p w14:paraId="1181B52B"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What are the benefits of taking part?</w:t>
      </w:r>
    </w:p>
    <w:p w14:paraId="380FFC0D"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By participating you will aid in the design of better support for control flow graph visualization. </w:t>
      </w:r>
    </w:p>
    <w:p w14:paraId="584558DC" w14:textId="77777777" w:rsidR="00CB5FEF" w:rsidRPr="00CB5FEF" w:rsidRDefault="00CB5FEF" w:rsidP="00CB5FEF">
      <w:pPr>
        <w:rPr>
          <w:rFonts w:ascii="Times New Roman" w:hAnsi="Times New Roman" w:cs="Times New Roman"/>
          <w:sz w:val="22"/>
          <w:szCs w:val="22"/>
        </w:rPr>
      </w:pPr>
    </w:p>
    <w:p w14:paraId="776EDD77"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What are the possible disadvantages and risks of taking part?</w:t>
      </w:r>
    </w:p>
    <w:p w14:paraId="73330D7F"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We are required to tell you about any possible disadvantages or risks to you should you agree to take part in the research.  We are not aware of any such risks.</w:t>
      </w:r>
    </w:p>
    <w:p w14:paraId="0899B74D" w14:textId="77777777" w:rsidR="00CB5FEF" w:rsidRPr="00CB5FEF" w:rsidRDefault="00CB5FEF" w:rsidP="00CB5FEF">
      <w:pPr>
        <w:rPr>
          <w:rFonts w:ascii="Times New Roman" w:hAnsi="Times New Roman" w:cs="Times New Roman"/>
          <w:sz w:val="22"/>
          <w:szCs w:val="22"/>
        </w:rPr>
      </w:pPr>
    </w:p>
    <w:p w14:paraId="0C19C9AF"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What are the requirements for participation?</w:t>
      </w:r>
    </w:p>
    <w:p w14:paraId="545B07B4" w14:textId="771F4A88"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Participants should be familiar with writing and debugging computer programs. </w:t>
      </w:r>
    </w:p>
    <w:p w14:paraId="43436905" w14:textId="77777777" w:rsidR="00CB5FEF" w:rsidRPr="00CB5FEF" w:rsidRDefault="00CB5FEF" w:rsidP="00CB5FEF">
      <w:pPr>
        <w:rPr>
          <w:rFonts w:ascii="Times New Roman" w:hAnsi="Times New Roman" w:cs="Times New Roman"/>
          <w:sz w:val="22"/>
          <w:szCs w:val="22"/>
        </w:rPr>
      </w:pPr>
    </w:p>
    <w:p w14:paraId="0C20BC7C"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Who do I contact for further information?</w:t>
      </w:r>
    </w:p>
    <w:p w14:paraId="5EEBA874"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For further information about this research project contact Sabin Devkota at </w:t>
      </w:r>
      <w:r w:rsidRPr="00C90B6A">
        <w:rPr>
          <w:rFonts w:ascii="Times New Roman" w:hAnsi="Times New Roman" w:cs="Times New Roman"/>
          <w:color w:val="0070C0"/>
          <w:sz w:val="22"/>
          <w:szCs w:val="22"/>
          <w:u w:val="single"/>
        </w:rPr>
        <w:t>devkotasabin@email.arizona.edu</w:t>
      </w:r>
      <w:r w:rsidRPr="00CB5FEF">
        <w:rPr>
          <w:rFonts w:ascii="Times New Roman" w:hAnsi="Times New Roman" w:cs="Times New Roman"/>
          <w:sz w:val="22"/>
          <w:szCs w:val="22"/>
        </w:rPr>
        <w:t>.</w:t>
      </w:r>
    </w:p>
    <w:p w14:paraId="11AA47F4" w14:textId="77777777" w:rsidR="00CB5FEF" w:rsidRPr="00CB5FEF" w:rsidRDefault="00CB5FEF" w:rsidP="00CB5FEF">
      <w:pPr>
        <w:rPr>
          <w:rFonts w:ascii="Times New Roman" w:hAnsi="Times New Roman" w:cs="Times New Roman"/>
          <w:sz w:val="22"/>
          <w:szCs w:val="22"/>
        </w:rPr>
      </w:pPr>
    </w:p>
    <w:p w14:paraId="4C971F00"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Thank you for your time,</w:t>
      </w:r>
    </w:p>
    <w:p w14:paraId="1C29AAAF" w14:textId="5C8D2827" w:rsidR="00204E8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Sabin Devkota</w:t>
      </w:r>
    </w:p>
    <w:sectPr w:rsidR="00204E8F" w:rsidRPr="00CB5F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Fimbres, Gina Jeanette - (gjfimbres)" w:date="2021-02-22T15:15:00Z" w:initials="FLGGJ-(">
    <w:p w14:paraId="326353D7" w14:textId="54C475B5" w:rsidR="00424017" w:rsidRDefault="00424017">
      <w:pPr>
        <w:pStyle w:val="CommentText"/>
      </w:pPr>
      <w:r>
        <w:rPr>
          <w:rStyle w:val="CommentReference"/>
        </w:rPr>
        <w:annotationRef/>
      </w:r>
      <w:r w:rsidR="004A46EC">
        <w:t xml:space="preserve">A suggestion would be to combined both email recruitment documents into one. If not, within this email document, please include a statement that they will receive an additional email for the second activity. </w:t>
      </w:r>
    </w:p>
  </w:comment>
  <w:comment w:id="2" w:author="Devkota, Sabin - (devkotasabin)" w:date="2021-03-07T05:24:00Z" w:initials="DS(">
    <w:p w14:paraId="7D4413E0" w14:textId="3E0FC889" w:rsidR="00442E14" w:rsidRDefault="00442E14">
      <w:pPr>
        <w:pStyle w:val="CommentText"/>
      </w:pPr>
      <w:r>
        <w:rPr>
          <w:rStyle w:val="CommentReference"/>
        </w:rPr>
        <w:annotationRef/>
      </w:r>
      <w:r>
        <w:t>The participant can complete either or both of the activities. This is updated in the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6353D7" w15:done="0"/>
  <w15:commentEx w15:paraId="7D4413E0" w15:paraIdParent="326353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EE216" w16cex:dateUtc="2021-03-07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6353D7" w16cid:durableId="23EEE1FD"/>
  <w16cid:commentId w16cid:paraId="7D4413E0" w16cid:durableId="23EEE2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mbres, Gina Jeanette - (gjfimbres)">
    <w15:presenceInfo w15:providerId="AD" w15:userId="S-1-5-21-3885614643-332083874-814631590-190485"/>
  </w15:person>
  <w15:person w15:author="Devkota, Sabin - (devkotasabin)">
    <w15:presenceInfo w15:providerId="AD" w15:userId="S::devkotasabin@email.arizona.edu::bd3cc7fc-24cc-4f5d-8d2d-3eced9345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FEF"/>
    <w:rsid w:val="00105F88"/>
    <w:rsid w:val="001D1AB3"/>
    <w:rsid w:val="002A281A"/>
    <w:rsid w:val="00424017"/>
    <w:rsid w:val="00442E14"/>
    <w:rsid w:val="004A46EC"/>
    <w:rsid w:val="007B7707"/>
    <w:rsid w:val="007C4F0A"/>
    <w:rsid w:val="00933A67"/>
    <w:rsid w:val="00AD61FF"/>
    <w:rsid w:val="00C260C6"/>
    <w:rsid w:val="00C90B6A"/>
    <w:rsid w:val="00CB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AA54"/>
  <w15:chartTrackingRefBased/>
  <w15:docId w15:val="{2768BD89-DABB-4946-AB7A-C1B66CE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4017"/>
    <w:rPr>
      <w:sz w:val="16"/>
      <w:szCs w:val="16"/>
    </w:rPr>
  </w:style>
  <w:style w:type="paragraph" w:styleId="CommentText">
    <w:name w:val="annotation text"/>
    <w:basedOn w:val="Normal"/>
    <w:link w:val="CommentTextChar"/>
    <w:uiPriority w:val="99"/>
    <w:semiHidden/>
    <w:unhideWhenUsed/>
    <w:rsid w:val="00424017"/>
    <w:rPr>
      <w:sz w:val="20"/>
      <w:szCs w:val="20"/>
    </w:rPr>
  </w:style>
  <w:style w:type="character" w:customStyle="1" w:styleId="CommentTextChar">
    <w:name w:val="Comment Text Char"/>
    <w:basedOn w:val="DefaultParagraphFont"/>
    <w:link w:val="CommentText"/>
    <w:uiPriority w:val="99"/>
    <w:semiHidden/>
    <w:rsid w:val="00424017"/>
    <w:rPr>
      <w:sz w:val="20"/>
      <w:szCs w:val="20"/>
    </w:rPr>
  </w:style>
  <w:style w:type="paragraph" w:styleId="CommentSubject">
    <w:name w:val="annotation subject"/>
    <w:basedOn w:val="CommentText"/>
    <w:next w:val="CommentText"/>
    <w:link w:val="CommentSubjectChar"/>
    <w:uiPriority w:val="99"/>
    <w:semiHidden/>
    <w:unhideWhenUsed/>
    <w:rsid w:val="00424017"/>
    <w:rPr>
      <w:b/>
      <w:bCs/>
    </w:rPr>
  </w:style>
  <w:style w:type="character" w:customStyle="1" w:styleId="CommentSubjectChar">
    <w:name w:val="Comment Subject Char"/>
    <w:basedOn w:val="CommentTextChar"/>
    <w:link w:val="CommentSubject"/>
    <w:uiPriority w:val="99"/>
    <w:semiHidden/>
    <w:rsid w:val="00424017"/>
    <w:rPr>
      <w:b/>
      <w:bCs/>
      <w:sz w:val="20"/>
      <w:szCs w:val="20"/>
    </w:rPr>
  </w:style>
  <w:style w:type="paragraph" w:styleId="BalloonText">
    <w:name w:val="Balloon Text"/>
    <w:basedOn w:val="Normal"/>
    <w:link w:val="BalloonTextChar"/>
    <w:uiPriority w:val="99"/>
    <w:semiHidden/>
    <w:unhideWhenUsed/>
    <w:rsid w:val="004240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017"/>
    <w:rPr>
      <w:rFonts w:ascii="Segoe UI" w:hAnsi="Segoe UI" w:cs="Segoe UI"/>
      <w:sz w:val="18"/>
      <w:szCs w:val="18"/>
    </w:rPr>
  </w:style>
  <w:style w:type="paragraph" w:styleId="PlainText">
    <w:name w:val="Plain Text"/>
    <w:basedOn w:val="Normal"/>
    <w:link w:val="PlainTextChar"/>
    <w:uiPriority w:val="99"/>
    <w:semiHidden/>
    <w:unhideWhenUsed/>
    <w:rsid w:val="00424017"/>
    <w:rPr>
      <w:rFonts w:ascii="Calibri" w:hAnsi="Calibri"/>
      <w:sz w:val="22"/>
      <w:szCs w:val="21"/>
    </w:rPr>
  </w:style>
  <w:style w:type="character" w:customStyle="1" w:styleId="PlainTextChar">
    <w:name w:val="Plain Text Char"/>
    <w:basedOn w:val="DefaultParagraphFont"/>
    <w:link w:val="PlainText"/>
    <w:uiPriority w:val="99"/>
    <w:semiHidden/>
    <w:rsid w:val="00424017"/>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Sabin - (devkotasabin)</dc:creator>
  <cp:keywords/>
  <dc:description/>
  <cp:lastModifiedBy>Devkota, Sabin - (devkotasabin)</cp:lastModifiedBy>
  <cp:revision>7</cp:revision>
  <dcterms:created xsi:type="dcterms:W3CDTF">2021-01-29T17:24:00Z</dcterms:created>
  <dcterms:modified xsi:type="dcterms:W3CDTF">2021-03-07T12:25:00Z</dcterms:modified>
</cp:coreProperties>
</file>